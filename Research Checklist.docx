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5"/>
        <w:tblW w:w="0" w:type="auto"/>
        <w:tblLook w:val="04A0" w:firstRow="1" w:lastRow="0" w:firstColumn="1" w:lastColumn="0" w:noHBand="0" w:noVBand="1"/>
      </w:tblPr>
      <w:tblGrid>
        <w:gridCol w:w="436"/>
        <w:gridCol w:w="5229"/>
        <w:gridCol w:w="3351"/>
      </w:tblGrid>
      <w:tr w:rsidR="00D008B0" w14:paraId="00EC1B59" w14:textId="77777777" w:rsidTr="008B61A9">
        <w:tc>
          <w:tcPr>
            <w:tcW w:w="436" w:type="dxa"/>
          </w:tcPr>
          <w:p w14:paraId="5C3A2497" w14:textId="77777777" w:rsidR="00D008B0" w:rsidRDefault="00D008B0" w:rsidP="008B61A9"/>
        </w:tc>
        <w:tc>
          <w:tcPr>
            <w:tcW w:w="5229" w:type="dxa"/>
          </w:tcPr>
          <w:p w14:paraId="3D9A9EA8" w14:textId="77777777" w:rsidR="00D008B0" w:rsidRDefault="00D008B0" w:rsidP="008B61A9"/>
        </w:tc>
        <w:tc>
          <w:tcPr>
            <w:tcW w:w="3351" w:type="dxa"/>
          </w:tcPr>
          <w:p w14:paraId="6FC558C9" w14:textId="77777777" w:rsidR="00D008B0" w:rsidRDefault="00D008B0" w:rsidP="008B61A9"/>
        </w:tc>
      </w:tr>
      <w:tr w:rsidR="00D008B0" w14:paraId="2EECC518" w14:textId="77777777" w:rsidTr="008B61A9">
        <w:tc>
          <w:tcPr>
            <w:tcW w:w="436" w:type="dxa"/>
          </w:tcPr>
          <w:p w14:paraId="7CE1D06A" w14:textId="709105E8" w:rsidR="00D008B0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-5429132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055D5A" w14:textId="77777777" w:rsidR="00D008B0" w:rsidRDefault="00D008B0" w:rsidP="008B61A9">
            <w:r>
              <w:t>Create Folder of csv’s for tables</w:t>
            </w:r>
          </w:p>
        </w:tc>
        <w:tc>
          <w:tcPr>
            <w:tcW w:w="3351" w:type="dxa"/>
          </w:tcPr>
          <w:p w14:paraId="2EDB5230" w14:textId="77777777" w:rsidR="00D008B0" w:rsidRDefault="00D008B0" w:rsidP="008B61A9"/>
        </w:tc>
      </w:tr>
      <w:tr w:rsidR="00D008B0" w14:paraId="162846F6" w14:textId="77777777" w:rsidTr="008B61A9">
        <w:tc>
          <w:tcPr>
            <w:tcW w:w="436" w:type="dxa"/>
          </w:tcPr>
          <w:p w14:paraId="4C51F266" w14:textId="54DC41E3" w:rsidR="00D008B0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11813145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1C51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7ECD143C" w14:textId="77777777" w:rsidR="00D008B0" w:rsidRDefault="00F97E6D" w:rsidP="008B61A9">
            <w:r>
              <w:t xml:space="preserve">Change to </w:t>
            </w:r>
            <w:proofErr w:type="spellStart"/>
            <w:r>
              <w:t>readr</w:t>
            </w:r>
            <w:proofErr w:type="spellEnd"/>
            <w:r>
              <w:t xml:space="preserve"> package functions</w:t>
            </w:r>
            <w:r>
              <w:br/>
              <w:t>Check factor changes in code</w:t>
            </w:r>
          </w:p>
        </w:tc>
        <w:tc>
          <w:tcPr>
            <w:tcW w:w="3351" w:type="dxa"/>
          </w:tcPr>
          <w:p w14:paraId="1C8E3231" w14:textId="0DB5F4CC" w:rsidR="00D008B0" w:rsidRDefault="00321E70" w:rsidP="008B61A9">
            <w:r>
              <w:t xml:space="preserve">Re wrote </w:t>
            </w:r>
            <w:proofErr w:type="spellStart"/>
            <w:r>
              <w:t>overggplot</w:t>
            </w:r>
            <w:proofErr w:type="spellEnd"/>
            <w:r>
              <w:t xml:space="preserve"> </w:t>
            </w:r>
          </w:p>
        </w:tc>
      </w:tr>
      <w:tr w:rsidR="00D008B0" w14:paraId="753DE9BE" w14:textId="77777777" w:rsidTr="008B61A9">
        <w:tc>
          <w:tcPr>
            <w:tcW w:w="436" w:type="dxa"/>
          </w:tcPr>
          <w:p w14:paraId="223717F2" w14:textId="18813131" w:rsidR="00D008B0" w:rsidRDefault="00D008B0" w:rsidP="008B61A9"/>
        </w:tc>
        <w:tc>
          <w:tcPr>
            <w:tcW w:w="5229" w:type="dxa"/>
          </w:tcPr>
          <w:p w14:paraId="369E6AD1" w14:textId="18D402EE" w:rsidR="00D008B0" w:rsidRDefault="00D008B0" w:rsidP="008B61A9"/>
        </w:tc>
        <w:tc>
          <w:tcPr>
            <w:tcW w:w="3351" w:type="dxa"/>
          </w:tcPr>
          <w:p w14:paraId="7674ADD6" w14:textId="77777777" w:rsidR="00D008B0" w:rsidRDefault="00D008B0" w:rsidP="008B61A9"/>
        </w:tc>
      </w:tr>
      <w:tr w:rsidR="00D008B0" w14:paraId="502DC075" w14:textId="77777777" w:rsidTr="008B61A9">
        <w:tc>
          <w:tcPr>
            <w:tcW w:w="436" w:type="dxa"/>
          </w:tcPr>
          <w:p w14:paraId="633D19BA" w14:textId="1FE4A962" w:rsidR="00D008B0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559278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A10F094" w14:textId="77777777" w:rsidR="00D008B0" w:rsidRDefault="00F97E6D" w:rsidP="008B61A9">
            <w:r>
              <w:t xml:space="preserve">Tables: Use </w:t>
            </w:r>
            <w:proofErr w:type="spellStart"/>
            <w:r>
              <w:t>kable</w:t>
            </w:r>
            <w:proofErr w:type="spellEnd"/>
            <w:r>
              <w:t xml:space="preserve"> for tables</w:t>
            </w:r>
            <w:r>
              <w:br/>
              <w:t>Justify text left, numbers right</w:t>
            </w:r>
          </w:p>
        </w:tc>
        <w:tc>
          <w:tcPr>
            <w:tcW w:w="3351" w:type="dxa"/>
          </w:tcPr>
          <w:p w14:paraId="4B8676DD" w14:textId="77777777" w:rsidR="00D008B0" w:rsidRDefault="00321E70" w:rsidP="008B61A9">
            <w:proofErr w:type="spellStart"/>
            <w:r>
              <w:t>Kables</w:t>
            </w:r>
            <w:proofErr w:type="spellEnd"/>
            <w:r>
              <w:t xml:space="preserve"> not available for cross tables, save as </w:t>
            </w:r>
            <w:proofErr w:type="spellStart"/>
            <w:r>
              <w:t>df</w:t>
            </w:r>
            <w:proofErr w:type="spellEnd"/>
            <w:r>
              <w:t xml:space="preserve"> and present as </w:t>
            </w:r>
            <w:proofErr w:type="spellStart"/>
            <w:r>
              <w:t>kable</w:t>
            </w:r>
            <w:proofErr w:type="spellEnd"/>
            <w:r>
              <w:t>?</w:t>
            </w:r>
          </w:p>
          <w:p w14:paraId="29FA67BC" w14:textId="77777777" w:rsidR="00321E70" w:rsidRPr="00321E70" w:rsidRDefault="00321E70" w:rsidP="008B61A9">
            <w:pPr>
              <w:rPr>
                <w:highlight w:val="yellow"/>
              </w:rPr>
            </w:pPr>
            <w:r w:rsidRPr="00321E70">
              <w:rPr>
                <w:highlight w:val="yellow"/>
              </w:rPr>
              <w:t>No percentages</w:t>
            </w:r>
          </w:p>
          <w:p w14:paraId="36EA28D8" w14:textId="5ED3171D" w:rsidR="00321E70" w:rsidRDefault="00321E70" w:rsidP="008B61A9">
            <w:r w:rsidRPr="00321E70">
              <w:rPr>
                <w:highlight w:val="yellow"/>
              </w:rPr>
              <w:t>Runs off page?</w:t>
            </w:r>
          </w:p>
        </w:tc>
      </w:tr>
      <w:tr w:rsidR="00321E70" w14:paraId="6201B819" w14:textId="77777777" w:rsidTr="008B61A9">
        <w:tc>
          <w:tcPr>
            <w:tcW w:w="436" w:type="dxa"/>
          </w:tcPr>
          <w:p w14:paraId="7FA1EC22" w14:textId="0F6623A5" w:rsidR="00321E70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754748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01ECE245" w14:textId="6FA1921C" w:rsidR="00321E70" w:rsidRDefault="00321E70" w:rsidP="008B61A9">
            <w:r>
              <w:t xml:space="preserve">Use </w:t>
            </w:r>
            <w:proofErr w:type="spellStart"/>
            <w:r>
              <w:t>forcats</w:t>
            </w:r>
            <w:proofErr w:type="spellEnd"/>
            <w:r>
              <w:t xml:space="preserve"> to remove manual level</w:t>
            </w:r>
          </w:p>
        </w:tc>
        <w:tc>
          <w:tcPr>
            <w:tcW w:w="3351" w:type="dxa"/>
          </w:tcPr>
          <w:p w14:paraId="77B125BD" w14:textId="77777777" w:rsidR="00321E70" w:rsidRDefault="00321E70" w:rsidP="008B61A9"/>
        </w:tc>
      </w:tr>
      <w:tr w:rsidR="00321E70" w14:paraId="3756B1DF" w14:textId="77777777" w:rsidTr="008B61A9">
        <w:tc>
          <w:tcPr>
            <w:tcW w:w="436" w:type="dxa"/>
          </w:tcPr>
          <w:p w14:paraId="1895C2A6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44592888" w14:textId="77777777" w:rsidR="00321E70" w:rsidRDefault="00321E70" w:rsidP="008B61A9"/>
        </w:tc>
        <w:tc>
          <w:tcPr>
            <w:tcW w:w="3351" w:type="dxa"/>
          </w:tcPr>
          <w:p w14:paraId="2B74B529" w14:textId="77777777" w:rsidR="00321E70" w:rsidRDefault="00321E70" w:rsidP="008B61A9"/>
        </w:tc>
      </w:tr>
      <w:tr w:rsidR="00D008B0" w14:paraId="24AFC715" w14:textId="77777777" w:rsidTr="008B61A9">
        <w:tc>
          <w:tcPr>
            <w:tcW w:w="436" w:type="dxa"/>
          </w:tcPr>
          <w:p w14:paraId="063D281E" w14:textId="77777777" w:rsidR="00D008B0" w:rsidRDefault="00D008B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7338B1AE" w14:textId="77777777" w:rsidR="00D008B0" w:rsidRDefault="00F97E6D" w:rsidP="008B61A9">
            <w:r>
              <w:t xml:space="preserve">Charts: </w:t>
            </w:r>
          </w:p>
        </w:tc>
        <w:tc>
          <w:tcPr>
            <w:tcW w:w="3351" w:type="dxa"/>
          </w:tcPr>
          <w:p w14:paraId="6105558C" w14:textId="77777777" w:rsidR="00D008B0" w:rsidRDefault="00D008B0" w:rsidP="008B61A9"/>
        </w:tc>
      </w:tr>
      <w:tr w:rsidR="00F97E6D" w14:paraId="1F85D872" w14:textId="77777777" w:rsidTr="008B61A9">
        <w:tc>
          <w:tcPr>
            <w:tcW w:w="436" w:type="dxa"/>
          </w:tcPr>
          <w:p w14:paraId="067547B3" w14:textId="10B4FA70" w:rsidR="00F97E6D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-195547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5C4C540D" w14:textId="77777777" w:rsidR="00F97E6D" w:rsidRDefault="00F97E6D" w:rsidP="008B61A9">
            <w:r>
              <w:t>Explanatory Titles not in main</w:t>
            </w:r>
          </w:p>
        </w:tc>
        <w:tc>
          <w:tcPr>
            <w:tcW w:w="3351" w:type="dxa"/>
          </w:tcPr>
          <w:p w14:paraId="77414F23" w14:textId="12584C26" w:rsidR="00321E70" w:rsidRDefault="00321E70" w:rsidP="008B61A9">
            <w:r>
              <w:t>Changed to align with N Robbins</w:t>
            </w:r>
          </w:p>
        </w:tc>
      </w:tr>
      <w:tr w:rsidR="00F97E6D" w14:paraId="3198630A" w14:textId="77777777" w:rsidTr="008B61A9">
        <w:tc>
          <w:tcPr>
            <w:tcW w:w="436" w:type="dxa"/>
          </w:tcPr>
          <w:p w14:paraId="6CCD4216" w14:textId="02D7A43B" w:rsidR="00F97E6D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1397244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196D3A6F" w14:textId="77777777" w:rsidR="00F97E6D" w:rsidRDefault="00F97E6D" w:rsidP="008B61A9">
            <w:r>
              <w:t>Caption: What is chart explaining?</w:t>
            </w:r>
            <w:r>
              <w:br/>
              <w:t>What is most important?</w:t>
            </w:r>
          </w:p>
        </w:tc>
        <w:tc>
          <w:tcPr>
            <w:tcW w:w="3351" w:type="dxa"/>
          </w:tcPr>
          <w:p w14:paraId="0E67724B" w14:textId="15C599B9" w:rsidR="00F97E6D" w:rsidRDefault="00F97E6D" w:rsidP="008B61A9"/>
        </w:tc>
      </w:tr>
      <w:tr w:rsidR="00F97E6D" w14:paraId="559430B1" w14:textId="77777777" w:rsidTr="008B61A9">
        <w:tc>
          <w:tcPr>
            <w:tcW w:w="436" w:type="dxa"/>
          </w:tcPr>
          <w:p w14:paraId="3E1C4E86" w14:textId="77777777" w:rsidR="00F97E6D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767584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5EFD46FD" w14:textId="77777777" w:rsidR="00F97E6D" w:rsidRDefault="00F97E6D" w:rsidP="008B61A9">
            <w:r>
              <w:t>Rearrange factors, remove legends</w:t>
            </w:r>
          </w:p>
        </w:tc>
        <w:tc>
          <w:tcPr>
            <w:tcW w:w="3351" w:type="dxa"/>
          </w:tcPr>
          <w:p w14:paraId="35994FB9" w14:textId="77777777" w:rsidR="00F97E6D" w:rsidRDefault="00F97E6D" w:rsidP="008B61A9"/>
        </w:tc>
      </w:tr>
      <w:tr w:rsidR="00F97E6D" w14:paraId="2D008E55" w14:textId="77777777" w:rsidTr="008B61A9">
        <w:tc>
          <w:tcPr>
            <w:tcW w:w="436" w:type="dxa"/>
          </w:tcPr>
          <w:p w14:paraId="311CD0E4" w14:textId="4DAFD9DB" w:rsidR="00F97E6D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465356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9868575" w14:textId="77777777" w:rsidR="00F97E6D" w:rsidRDefault="00F97E6D" w:rsidP="008B61A9">
            <w:r>
              <w:t xml:space="preserve">Change </w:t>
            </w:r>
            <w:proofErr w:type="spellStart"/>
            <w:r>
              <w:t>FaceBox</w:t>
            </w:r>
            <w:proofErr w:type="spellEnd"/>
            <w:r>
              <w:t xml:space="preserve"> to </w:t>
            </w:r>
            <w:proofErr w:type="spellStart"/>
            <w:r>
              <w:t>FaceBoundingBox</w:t>
            </w:r>
            <w:proofErr w:type="spellEnd"/>
          </w:p>
        </w:tc>
        <w:tc>
          <w:tcPr>
            <w:tcW w:w="3351" w:type="dxa"/>
          </w:tcPr>
          <w:p w14:paraId="78BAB00B" w14:textId="77777777" w:rsidR="00F97E6D" w:rsidRDefault="00F97E6D" w:rsidP="008B61A9"/>
        </w:tc>
      </w:tr>
      <w:tr w:rsidR="00F97E6D" w14:paraId="10BDBE13" w14:textId="77777777" w:rsidTr="008B61A9">
        <w:tc>
          <w:tcPr>
            <w:tcW w:w="436" w:type="dxa"/>
          </w:tcPr>
          <w:p w14:paraId="096121EF" w14:textId="49A42FD4" w:rsidR="00F97E6D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606014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6E5F7323" w14:textId="77777777" w:rsidR="00F97E6D" w:rsidRDefault="00F97E6D" w:rsidP="008B61A9">
            <w:r>
              <w:t xml:space="preserve">Add </w:t>
            </w:r>
            <w:proofErr w:type="spellStart"/>
            <w:r>
              <w:t>knitr</w:t>
            </w:r>
            <w:proofErr w:type="spellEnd"/>
            <w:r>
              <w:t xml:space="preserve"> options, set r options for all chunks</w:t>
            </w:r>
          </w:p>
        </w:tc>
        <w:tc>
          <w:tcPr>
            <w:tcW w:w="3351" w:type="dxa"/>
          </w:tcPr>
          <w:p w14:paraId="5ED0F116" w14:textId="77777777" w:rsidR="00F97E6D" w:rsidRDefault="00F97E6D" w:rsidP="008B61A9"/>
        </w:tc>
      </w:tr>
      <w:tr w:rsidR="00F97E6D" w14:paraId="3D8532F1" w14:textId="77777777" w:rsidTr="008B61A9">
        <w:tc>
          <w:tcPr>
            <w:tcW w:w="436" w:type="dxa"/>
          </w:tcPr>
          <w:p w14:paraId="5A3193A7" w14:textId="77777777" w:rsidR="00F97E6D" w:rsidRDefault="00D6010C" w:rsidP="008B61A9">
            <w:sdt>
              <w:sdtPr>
                <w:rPr>
                  <w:rFonts w:ascii="Wingdings 2" w:hAnsi="Wingdings 2"/>
                  <w:highlight w:val="lightGray"/>
                </w:rPr>
                <w:id w:val="124969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AFA42B6" w14:textId="07E7B1A5" w:rsidR="00F97E6D" w:rsidRDefault="00F97E6D" w:rsidP="008B61A9">
            <w:r>
              <w:t xml:space="preserve">Use </w:t>
            </w:r>
            <w:proofErr w:type="spellStart"/>
            <w:r w:rsidRPr="00F97E6D">
              <w:t>coord_equal</w:t>
            </w:r>
            <w:proofErr w:type="spellEnd"/>
            <w:r w:rsidRPr="00F97E6D">
              <w:t xml:space="preserve">() </w:t>
            </w:r>
            <w:r w:rsidR="00B62EC1">
              <w:t xml:space="preserve">(vs </w:t>
            </w:r>
            <w:proofErr w:type="spellStart"/>
            <w:r w:rsidR="00B62EC1" w:rsidRPr="00B62EC1">
              <w:t>coord_equal</w:t>
            </w:r>
            <w:proofErr w:type="spellEnd"/>
            <w:r w:rsidR="00B62EC1" w:rsidRPr="00B62EC1">
              <w:t xml:space="preserve"> </w:t>
            </w:r>
            <w:r w:rsidR="00B62EC1">
              <w:t xml:space="preserve">) </w:t>
            </w:r>
            <w:r>
              <w:t xml:space="preserve">as it </w:t>
            </w:r>
            <w:r w:rsidRPr="00F97E6D">
              <w:t>gives pixel ratios</w:t>
            </w:r>
          </w:p>
        </w:tc>
        <w:tc>
          <w:tcPr>
            <w:tcW w:w="3351" w:type="dxa"/>
          </w:tcPr>
          <w:p w14:paraId="2DDE202D" w14:textId="77777777" w:rsidR="00F97E6D" w:rsidRDefault="00F97E6D" w:rsidP="008B61A9"/>
        </w:tc>
      </w:tr>
      <w:tr w:rsidR="00321E70" w14:paraId="401F4645" w14:textId="77777777" w:rsidTr="008B61A9">
        <w:tc>
          <w:tcPr>
            <w:tcW w:w="436" w:type="dxa"/>
          </w:tcPr>
          <w:p w14:paraId="3580226E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0FB5AF81" w14:textId="77777777" w:rsidR="00321E70" w:rsidRDefault="00321E70" w:rsidP="008B61A9"/>
        </w:tc>
        <w:tc>
          <w:tcPr>
            <w:tcW w:w="3351" w:type="dxa"/>
          </w:tcPr>
          <w:p w14:paraId="481A9DA9" w14:textId="77777777" w:rsidR="00321E70" w:rsidRDefault="00321E70" w:rsidP="008B61A9"/>
        </w:tc>
      </w:tr>
      <w:tr w:rsidR="00321E70" w14:paraId="586E5DFE" w14:textId="77777777" w:rsidTr="008B61A9">
        <w:tc>
          <w:tcPr>
            <w:tcW w:w="436" w:type="dxa"/>
          </w:tcPr>
          <w:p w14:paraId="4CF95444" w14:textId="77777777" w:rsidR="00321E70" w:rsidRDefault="00321E70" w:rsidP="008B61A9">
            <w:pPr>
              <w:rPr>
                <w:rFonts w:ascii="Wingdings 2" w:hAnsi="Wingdings 2"/>
                <w:highlight w:val="lightGray"/>
              </w:rPr>
            </w:pPr>
          </w:p>
        </w:tc>
        <w:tc>
          <w:tcPr>
            <w:tcW w:w="5229" w:type="dxa"/>
          </w:tcPr>
          <w:p w14:paraId="14228DDF" w14:textId="182ED1AF" w:rsidR="00321E70" w:rsidRDefault="00321E70" w:rsidP="008B61A9">
            <w:r>
              <w:t>Bibliography</w:t>
            </w:r>
          </w:p>
        </w:tc>
        <w:tc>
          <w:tcPr>
            <w:tcW w:w="3351" w:type="dxa"/>
          </w:tcPr>
          <w:p w14:paraId="0CA95D56" w14:textId="77777777" w:rsidR="00321E70" w:rsidRDefault="00321E70" w:rsidP="008B61A9"/>
        </w:tc>
      </w:tr>
      <w:tr w:rsidR="00321E70" w14:paraId="41B79A0E" w14:textId="77777777" w:rsidTr="008B61A9">
        <w:tc>
          <w:tcPr>
            <w:tcW w:w="436" w:type="dxa"/>
          </w:tcPr>
          <w:p w14:paraId="3A00242A" w14:textId="5AEEAA5A" w:rsidR="00321E70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-1000725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1E70">
                  <w:rPr>
                    <w:rFonts w:ascii="MS Gothic" w:eastAsia="MS Gothic" w:hAnsi="MS Gothic" w:hint="eastAsia"/>
                    <w:highlight w:val="lightGray"/>
                  </w:rPr>
                  <w:t>☒</w:t>
                </w:r>
              </w:sdtContent>
            </w:sdt>
          </w:p>
        </w:tc>
        <w:tc>
          <w:tcPr>
            <w:tcW w:w="5229" w:type="dxa"/>
          </w:tcPr>
          <w:p w14:paraId="32782637" w14:textId="110A2DF8" w:rsidR="00321E70" w:rsidRDefault="00321E70" w:rsidP="008B61A9">
            <w:r>
              <w:t xml:space="preserve">Create bib file based on </w:t>
            </w:r>
            <w:proofErr w:type="spellStart"/>
            <w:r>
              <w:t>natalias</w:t>
            </w:r>
            <w:proofErr w:type="spellEnd"/>
          </w:p>
        </w:tc>
        <w:tc>
          <w:tcPr>
            <w:tcW w:w="3351" w:type="dxa"/>
          </w:tcPr>
          <w:p w14:paraId="465EE658" w14:textId="77777777" w:rsidR="00321E70" w:rsidRDefault="00321E70" w:rsidP="008B61A9"/>
        </w:tc>
      </w:tr>
      <w:tr w:rsidR="00F97E6D" w14:paraId="3584C4C4" w14:textId="77777777" w:rsidTr="008B61A9">
        <w:tc>
          <w:tcPr>
            <w:tcW w:w="436" w:type="dxa"/>
          </w:tcPr>
          <w:p w14:paraId="3B9DEDFE" w14:textId="77777777" w:rsidR="00F97E6D" w:rsidRDefault="00D6010C" w:rsidP="008B61A9">
            <w:pPr>
              <w:rPr>
                <w:rFonts w:ascii="Wingdings 2" w:hAnsi="Wingdings 2"/>
                <w:highlight w:val="lightGray"/>
              </w:rPr>
            </w:pPr>
            <w:sdt>
              <w:sdtPr>
                <w:rPr>
                  <w:rFonts w:ascii="Wingdings 2" w:hAnsi="Wingdings 2"/>
                  <w:highlight w:val="lightGray"/>
                </w:rPr>
                <w:id w:val="1802966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7E6D">
                  <w:rPr>
                    <w:rFonts w:ascii="MS Gothic" w:eastAsia="MS Gothic" w:hAnsi="MS Gothic" w:hint="eastAsia"/>
                    <w:highlight w:val="lightGray"/>
                  </w:rPr>
                  <w:t>☐</w:t>
                </w:r>
              </w:sdtContent>
            </w:sdt>
          </w:p>
        </w:tc>
        <w:tc>
          <w:tcPr>
            <w:tcW w:w="5229" w:type="dxa"/>
          </w:tcPr>
          <w:p w14:paraId="34BFFA1F" w14:textId="77777777" w:rsidR="00F97E6D" w:rsidRDefault="00F97E6D" w:rsidP="008B61A9"/>
        </w:tc>
        <w:tc>
          <w:tcPr>
            <w:tcW w:w="3351" w:type="dxa"/>
          </w:tcPr>
          <w:p w14:paraId="43EB50BA" w14:textId="77777777" w:rsidR="00F97E6D" w:rsidRDefault="00F97E6D" w:rsidP="008B61A9"/>
        </w:tc>
      </w:tr>
    </w:tbl>
    <w:p w14:paraId="417D5AD6" w14:textId="3921F4F3" w:rsidR="00F97E6D" w:rsidRDefault="008B61A9" w:rsidP="00F97E6D">
      <w:r>
        <w:t>Use this to rewrite goals list for me to undertake with TA during semester</w:t>
      </w:r>
    </w:p>
    <w:p w14:paraId="01129019" w14:textId="22D995BA" w:rsidR="00344591" w:rsidRDefault="009022FF">
      <w:r>
        <w:t>1 –CONTENT, results  interesting things</w:t>
      </w:r>
    </w:p>
    <w:p w14:paraId="63902333" w14:textId="1D13C246" w:rsidR="009022FF" w:rsidRDefault="009022FF">
      <w:r>
        <w:t>2 – fitting regression models – methods</w:t>
      </w:r>
      <w:r>
        <w:br/>
        <w:t xml:space="preserve">Comparison of methods </w:t>
      </w:r>
      <w:proofErr w:type="spellStart"/>
      <w:r>
        <w:t>softwares</w:t>
      </w:r>
      <w:proofErr w:type="spellEnd"/>
      <w:r>
        <w:t xml:space="preserve"> used ROC on different attributes</w:t>
      </w:r>
    </w:p>
    <w:p w14:paraId="3122841B" w14:textId="49C2D8AA" w:rsidR="009022FF" w:rsidRDefault="009022FF">
      <w:r>
        <w:t xml:space="preserve">3 – linking in markdown (base off </w:t>
      </w:r>
      <w:proofErr w:type="spellStart"/>
      <w:r>
        <w:t>fpp</w:t>
      </w:r>
      <w:proofErr w:type="spellEnd"/>
      <w:r>
        <w:t>)</w:t>
      </w:r>
    </w:p>
    <w:p w14:paraId="52FED470" w14:textId="4587CA8D" w:rsidR="009022FF" w:rsidRDefault="009022FF">
      <w:r>
        <w:t>4- Extended Captions</w:t>
      </w:r>
    </w:p>
    <w:p w14:paraId="05724F94" w14:textId="6631FB4B" w:rsidR="009022FF" w:rsidRDefault="009022FF"/>
    <w:p w14:paraId="2682572C" w14:textId="4836FA33" w:rsidR="00C14593" w:rsidRDefault="00C14593">
      <w:r>
        <w:t>Steph meeting report edits</w:t>
      </w:r>
    </w:p>
    <w:p w14:paraId="508CCCEC" w14:textId="449E4B2E" w:rsidR="00D2207F" w:rsidRDefault="00D2207F"/>
    <w:p w14:paraId="2644616F" w14:textId="77777777" w:rsidR="00D2207F" w:rsidRDefault="00D2207F">
      <w:r>
        <w:t>15/2</w:t>
      </w:r>
    </w:p>
    <w:p w14:paraId="07B70E90" w14:textId="285A9C8B" w:rsidR="00D2207F" w:rsidRDefault="00D2207F">
      <w:r>
        <w:t>- create new data structure, line per face id with 1 or 0 for each software</w:t>
      </w:r>
    </w:p>
    <w:p w14:paraId="37344355" w14:textId="7BC57393" w:rsidR="00D2207F" w:rsidRDefault="00D2207F">
      <w:r>
        <w:t xml:space="preserve">- </w:t>
      </w:r>
      <w:r w:rsidR="00887CB8">
        <w:t xml:space="preserve">stepwise model creation, find variables, list most to least significant (for all </w:t>
      </w:r>
      <w:proofErr w:type="spellStart"/>
      <w:r w:rsidR="00887CB8">
        <w:t>softwares</w:t>
      </w:r>
      <w:proofErr w:type="spellEnd"/>
      <w:r w:rsidR="00887CB8">
        <w:t>)</w:t>
      </w:r>
    </w:p>
    <w:p w14:paraId="4075430F" w14:textId="0C490ECC" w:rsidR="00F06966" w:rsidRDefault="00F06966">
      <w:r>
        <w:t>- the levels of a variable are arranged in alp</w:t>
      </w:r>
      <w:r w:rsidR="0023416E">
        <w:t>habetical order, the first will be included in the intercept</w:t>
      </w:r>
      <w:r w:rsidR="0023416E">
        <w:br/>
        <w:t>It doesn’t matter which level as we can see the distance between it and the intercept</w:t>
      </w:r>
    </w:p>
    <w:p w14:paraId="06331C90" w14:textId="21A5AF4B" w:rsidR="0023416E" w:rsidRDefault="0023416E">
      <w:r>
        <w:t>Use addition to find the numbers to write out in the model by hand (intercept minus the value for the factor level</w:t>
      </w:r>
    </w:p>
    <w:p w14:paraId="60EFCE4E" w14:textId="3EB853D7" w:rsidR="00887CB8" w:rsidRDefault="00887CB8">
      <w:r>
        <w:lastRenderedPageBreak/>
        <w:t>-remove unnecessary variables</w:t>
      </w:r>
    </w:p>
    <w:p w14:paraId="37FDDCEC" w14:textId="72C8F24D" w:rsidR="00D2207F" w:rsidRDefault="00D2207F">
      <w:pPr>
        <w:rPr>
          <w:ins w:id="0" w:author="Stephanie Rose Kobakian" w:date="2017-02-16T08:18:00Z"/>
        </w:rPr>
      </w:pPr>
    </w:p>
    <w:p w14:paraId="22045EBF" w14:textId="25B05093" w:rsidR="00347F1D" w:rsidRDefault="00BC3F70">
      <w:pPr>
        <w:rPr>
          <w:ins w:id="1" w:author="Stephanie Rose Kobakian" w:date="2017-02-27T13:47:00Z"/>
        </w:rPr>
      </w:pPr>
      <w:ins w:id="2" w:author="Stephanie Rose Kobakian" w:date="2017-02-27T13:45:00Z">
        <w:r>
          <w:t xml:space="preserve">look at the use of an RNN and deep learning techniques (with </w:t>
        </w:r>
        <w:proofErr w:type="spellStart"/>
        <w:r>
          <w:t>tensorflow</w:t>
        </w:r>
        <w:proofErr w:type="spellEnd"/>
        <w:r>
          <w:t>), though that detail might not be needed here</w:t>
        </w:r>
      </w:ins>
    </w:p>
    <w:p w14:paraId="46B64989" w14:textId="3012D495" w:rsidR="00E826BF" w:rsidRDefault="00E826BF">
      <w:pPr>
        <w:rPr>
          <w:ins w:id="3" w:author="Stephanie Rose Kobakian" w:date="2017-02-27T13:49:00Z"/>
        </w:rPr>
      </w:pPr>
      <w:ins w:id="4" w:author="Stephanie Rose Kobakian" w:date="2017-02-27T13:47:00Z">
        <w:r>
          <w:t>Will the project derive these annotations? If so, do we know what labels will be included or should that b</w:t>
        </w:r>
        <w:r w:rsidR="00D6010C">
          <w:t>e an additional task to be comp</w:t>
        </w:r>
        <w:r>
          <w:t>l</w:t>
        </w:r>
      </w:ins>
      <w:ins w:id="5" w:author="Stephanie Rose Kobakian" w:date="2017-03-07T11:22:00Z">
        <w:r w:rsidR="00D6010C">
          <w:t>e</w:t>
        </w:r>
      </w:ins>
      <w:ins w:id="6" w:author="Stephanie Rose Kobakian" w:date="2017-02-27T13:47:00Z">
        <w:r>
          <w:t>ted?</w:t>
        </w:r>
      </w:ins>
    </w:p>
    <w:p w14:paraId="72C80F90" w14:textId="55C4161B" w:rsidR="00E826BF" w:rsidRDefault="00E826BF">
      <w:pPr>
        <w:rPr>
          <w:ins w:id="7" w:author="Stephanie Rose Kobakian" w:date="2017-02-27T13:49:00Z"/>
        </w:rPr>
      </w:pPr>
      <w:ins w:id="8" w:author="Stephanie Rose Kobakian" w:date="2017-02-27T13:49:00Z">
        <w:r>
          <w:t xml:space="preserve">I think an additional step that looks at the descriptive characteristics of emotions from </w:t>
        </w:r>
        <w:proofErr w:type="spellStart"/>
        <w:r>
          <w:t>google’s</w:t>
        </w:r>
        <w:proofErr w:type="spellEnd"/>
        <w:r>
          <w:t xml:space="preserve"> algorithm would be useful prior to new model development</w:t>
        </w:r>
      </w:ins>
    </w:p>
    <w:p w14:paraId="5E90F986" w14:textId="7AC18336" w:rsidR="00E826BF" w:rsidRDefault="00E826BF">
      <w:pPr>
        <w:rPr>
          <w:ins w:id="9" w:author="Stephanie Rose Kobakian" w:date="2017-02-27T13:49:00Z"/>
        </w:rPr>
      </w:pPr>
      <w:bookmarkStart w:id="10" w:name="_GoBack"/>
      <w:bookmarkEnd w:id="10"/>
    </w:p>
    <w:p w14:paraId="419D6950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1" w:author="Stephanie Rose Kobakian" w:date="2017-03-03T13:41:00Z"/>
        </w:rPr>
      </w:pPr>
      <w:ins w:id="12" w:author="Stephanie Rose Kobakian" w:date="2017-03-03T13:41:00Z">
        <w:r>
          <w:t>Training data</w:t>
        </w:r>
        <w:r>
          <w:br/>
          <w:t xml:space="preserve">ID, descriptors, Google, Manual, </w:t>
        </w:r>
      </w:ins>
    </w:p>
    <w:p w14:paraId="4EDDF9BA" w14:textId="77777777" w:rsidR="00BA2186" w:rsidRDefault="00BA2186" w:rsidP="00BA2186">
      <w:pPr>
        <w:pStyle w:val="ListParagraph"/>
        <w:rPr>
          <w:ins w:id="13" w:author="Stephanie Rose Kobakian" w:date="2017-03-03T13:41:00Z"/>
        </w:rPr>
      </w:pPr>
      <w:ins w:id="14" w:author="Stephanie Rose Kobakian" w:date="2017-03-03T13:41:00Z">
        <w:r>
          <w:t>Classifier – player vs not player</w:t>
        </w:r>
      </w:ins>
    </w:p>
    <w:p w14:paraId="34C24257" w14:textId="77777777" w:rsidR="00BA2186" w:rsidRDefault="00BA2186" w:rsidP="00BA2186">
      <w:pPr>
        <w:pStyle w:val="ListParagraph"/>
        <w:rPr>
          <w:ins w:id="15" w:author="Stephanie Rose Kobakian" w:date="2017-03-03T13:41:00Z"/>
        </w:rPr>
      </w:pPr>
    </w:p>
    <w:p w14:paraId="1B77E16B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16" w:author="Stephanie Rose Kobakian" w:date="2017-03-03T13:41:00Z"/>
        </w:rPr>
      </w:pPr>
      <w:ins w:id="17" w:author="Stephanie Rose Kobakian" w:date="2017-03-03T13:41:00Z">
        <w:r>
          <w:t>Apply to new data</w:t>
        </w:r>
      </w:ins>
    </w:p>
    <w:p w14:paraId="610F893B" w14:textId="77777777" w:rsidR="00BA2186" w:rsidRDefault="00BA2186" w:rsidP="00BA2186">
      <w:pPr>
        <w:pStyle w:val="ListParagraph"/>
        <w:rPr>
          <w:ins w:id="18" w:author="Stephanie Rose Kobakian" w:date="2017-03-03T13:41:00Z"/>
        </w:rPr>
      </w:pPr>
      <w:ins w:id="19" w:author="Stephanie Rose Kobakian" w:date="2017-03-03T13:41:00Z">
        <w:r>
          <w:t xml:space="preserve">Produce Faces – </w:t>
        </w:r>
      </w:ins>
    </w:p>
    <w:p w14:paraId="2C108197" w14:textId="77777777" w:rsidR="00BA2186" w:rsidRDefault="00BA2186" w:rsidP="00BA2186">
      <w:pPr>
        <w:pStyle w:val="ListParagraph"/>
        <w:rPr>
          <w:ins w:id="20" w:author="Stephanie Rose Kobakian" w:date="2017-03-03T13:41:00Z"/>
        </w:rPr>
      </w:pPr>
    </w:p>
    <w:p w14:paraId="10483994" w14:textId="77777777" w:rsidR="00BA2186" w:rsidRDefault="00BA2186" w:rsidP="00BA2186">
      <w:pPr>
        <w:pStyle w:val="ListParagraph"/>
        <w:numPr>
          <w:ilvl w:val="0"/>
          <w:numId w:val="3"/>
        </w:numPr>
        <w:rPr>
          <w:ins w:id="21" w:author="Stephanie Rose Kobakian" w:date="2017-03-03T13:41:00Z"/>
        </w:rPr>
      </w:pPr>
      <w:ins w:id="22" w:author="Stephanie Rose Kobakian" w:date="2017-03-03T13:41:00Z">
        <w:r>
          <w:t xml:space="preserve">Emotion  tagging -&gt; match stats </w:t>
        </w:r>
      </w:ins>
    </w:p>
    <w:p w14:paraId="3DD58D53" w14:textId="77777777" w:rsidR="00BA2186" w:rsidRDefault="00BA2186" w:rsidP="00BA2186">
      <w:pPr>
        <w:pStyle w:val="ListParagraph"/>
        <w:rPr>
          <w:ins w:id="23" w:author="Stephanie Rose Kobakian" w:date="2017-03-03T13:41:00Z"/>
        </w:rPr>
      </w:pPr>
      <w:ins w:id="24" w:author="Stephanie Rose Kobakian" w:date="2017-03-03T13:41:00Z">
        <w:r>
          <w:t>Begin with Google tags</w:t>
        </w:r>
      </w:ins>
    </w:p>
    <w:p w14:paraId="449B8996" w14:textId="77777777" w:rsidR="00BA2186" w:rsidRDefault="00BA2186" w:rsidP="00BA2186">
      <w:pPr>
        <w:pStyle w:val="ListParagraph"/>
        <w:rPr>
          <w:ins w:id="25" w:author="Stephanie Rose Kobakian" w:date="2017-03-03T13:41:00Z"/>
        </w:rPr>
      </w:pPr>
    </w:p>
    <w:p w14:paraId="6CD3A048" w14:textId="77777777" w:rsidR="00E826BF" w:rsidRDefault="00E826BF"/>
    <w:sectPr w:rsidR="00E82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71A8D"/>
    <w:multiLevelType w:val="hybridMultilevel"/>
    <w:tmpl w:val="4DB6B9F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52F21"/>
    <w:multiLevelType w:val="hybridMultilevel"/>
    <w:tmpl w:val="AD0046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C425B"/>
    <w:multiLevelType w:val="hybridMultilevel"/>
    <w:tmpl w:val="A7785936"/>
    <w:lvl w:ilvl="0" w:tplc="255EDE26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ephanie Rose Kobakian">
    <w15:presenceInfo w15:providerId="None" w15:userId="Stephanie Rose Kobak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B0"/>
    <w:rsid w:val="00081269"/>
    <w:rsid w:val="00231800"/>
    <w:rsid w:val="0023416E"/>
    <w:rsid w:val="00321E70"/>
    <w:rsid w:val="00347F1D"/>
    <w:rsid w:val="003D0068"/>
    <w:rsid w:val="007028C4"/>
    <w:rsid w:val="007902F0"/>
    <w:rsid w:val="00887CB8"/>
    <w:rsid w:val="008B61A9"/>
    <w:rsid w:val="009022FF"/>
    <w:rsid w:val="00B62EC1"/>
    <w:rsid w:val="00BA2186"/>
    <w:rsid w:val="00BC3F70"/>
    <w:rsid w:val="00C14593"/>
    <w:rsid w:val="00D008B0"/>
    <w:rsid w:val="00D01C51"/>
    <w:rsid w:val="00D2207F"/>
    <w:rsid w:val="00D6010C"/>
    <w:rsid w:val="00D87B51"/>
    <w:rsid w:val="00DF7127"/>
    <w:rsid w:val="00E826BF"/>
    <w:rsid w:val="00E832E4"/>
    <w:rsid w:val="00F06966"/>
    <w:rsid w:val="00F9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F310"/>
  <w15:chartTrackingRefBased/>
  <w15:docId w15:val="{BFBF4F9E-8EEA-4D77-8394-DE7C322B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FF9B6-D2F6-4070-AE0F-1413861F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Rose Kobakian</dc:creator>
  <cp:keywords/>
  <dc:description/>
  <cp:lastModifiedBy>Stephanie Rose Kobakian</cp:lastModifiedBy>
  <cp:revision>15</cp:revision>
  <dcterms:created xsi:type="dcterms:W3CDTF">2016-11-22T02:57:00Z</dcterms:created>
  <dcterms:modified xsi:type="dcterms:W3CDTF">2017-03-07T00:23:00Z</dcterms:modified>
</cp:coreProperties>
</file>